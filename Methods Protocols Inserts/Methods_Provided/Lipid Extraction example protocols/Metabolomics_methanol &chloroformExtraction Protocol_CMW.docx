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7C" w:rsidRDefault="008D3A68">
      <w:pPr>
        <w:rPr>
          <w:ins w:id="0" w:author="Caroline Williams" w:date="2013-06-27T08:03:00Z"/>
        </w:rPr>
      </w:pPr>
      <w:bookmarkStart w:id="1" w:name="_GoBack"/>
      <w:bookmarkEnd w:id="1"/>
      <w:r>
        <w:t>Methanol/chloroform Extraction</w:t>
      </w:r>
    </w:p>
    <w:p w:rsidR="009A30B5" w:rsidRDefault="009A30B5">
      <w:ins w:id="2" w:author="Caroline Williams" w:date="2013-06-27T08:03:00Z">
        <w:r>
          <w:t xml:space="preserve">This extraction should be performed on </w:t>
        </w:r>
      </w:ins>
      <w:ins w:id="3" w:author="Caroline Williams" w:date="2013-06-27T08:04:00Z">
        <w:r>
          <w:t>lyophilized</w:t>
        </w:r>
      </w:ins>
      <w:ins w:id="4" w:author="Caroline Williams" w:date="2013-06-27T08:03:00Z">
        <w:r>
          <w:t xml:space="preserve"> </w:t>
        </w:r>
      </w:ins>
      <w:ins w:id="5" w:author="Caroline Williams" w:date="2013-06-27T08:04:00Z">
        <w:r>
          <w:t xml:space="preserve">tissue that has been </w:t>
        </w:r>
        <w:proofErr w:type="spellStart"/>
        <w:r>
          <w:t>preweighed</w:t>
        </w:r>
        <w:proofErr w:type="spellEnd"/>
        <w:r>
          <w:t xml:space="preserve"> to get dry mass. </w:t>
        </w:r>
      </w:ins>
    </w:p>
    <w:p w:rsidR="008D3A68" w:rsidRDefault="008D3A68" w:rsidP="008D3A68">
      <w:pPr>
        <w:pStyle w:val="ListParagraph"/>
      </w:pPr>
      <w:r>
        <w:t>Preparation</w:t>
      </w:r>
    </w:p>
    <w:p w:rsidR="008D3A68" w:rsidRDefault="008D3A68" w:rsidP="008D3A68">
      <w:pPr>
        <w:pStyle w:val="ListParagraph"/>
        <w:numPr>
          <w:ilvl w:val="0"/>
          <w:numId w:val="2"/>
        </w:numPr>
      </w:pPr>
      <w:r>
        <w:t xml:space="preserve">Make sure all glass </w:t>
      </w:r>
      <w:del w:id="6" w:author="Caroline Williams" w:date="2013-06-27T08:01:00Z">
        <w:r w:rsidDel="009A30B5">
          <w:delText xml:space="preserve">vials </w:delText>
        </w:r>
      </w:del>
      <w:ins w:id="7" w:author="Caroline Williams" w:date="2013-06-27T08:01:00Z">
        <w:r w:rsidR="009A30B5">
          <w:t xml:space="preserve">test tubes </w:t>
        </w:r>
      </w:ins>
      <w:r>
        <w:t xml:space="preserve">are labeled and correspond to the samples </w:t>
      </w:r>
    </w:p>
    <w:p w:rsidR="0059412D" w:rsidDel="009A30B5" w:rsidRDefault="0059412D" w:rsidP="008D3A68">
      <w:pPr>
        <w:pStyle w:val="ListParagraph"/>
        <w:numPr>
          <w:ilvl w:val="0"/>
          <w:numId w:val="2"/>
        </w:numPr>
        <w:rPr>
          <w:del w:id="8" w:author="Caroline Williams" w:date="2013-06-27T08:04:00Z"/>
        </w:rPr>
      </w:pPr>
      <w:commentRangeStart w:id="9"/>
      <w:del w:id="10" w:author="Caroline Williams" w:date="2013-06-27T08:04:00Z">
        <w:r w:rsidDel="009A30B5">
          <w:delText>Pre-weigh and label microcentrifuge tubes</w:delText>
        </w:r>
        <w:commentRangeEnd w:id="9"/>
        <w:r w:rsidR="00BA442C" w:rsidDel="009A30B5">
          <w:rPr>
            <w:rStyle w:val="CommentReference"/>
          </w:rPr>
          <w:commentReference w:id="9"/>
        </w:r>
      </w:del>
    </w:p>
    <w:p w:rsidR="008D3A68" w:rsidRDefault="008D3A68" w:rsidP="008D3A68">
      <w:pPr>
        <w:pStyle w:val="ListParagraph"/>
        <w:numPr>
          <w:ilvl w:val="0"/>
          <w:numId w:val="2"/>
        </w:numPr>
      </w:pPr>
      <w:r>
        <w:t xml:space="preserve">Turn on centrifuge </w:t>
      </w:r>
    </w:p>
    <w:p w:rsidR="0059412D" w:rsidRDefault="0059412D" w:rsidP="0059412D">
      <w:pPr>
        <w:pStyle w:val="ListParagraph"/>
        <w:numPr>
          <w:ilvl w:val="1"/>
          <w:numId w:val="2"/>
        </w:numPr>
      </w:pPr>
      <w:r>
        <w:t>Setting 2000xg at 4C for 5 minutes</w:t>
      </w:r>
    </w:p>
    <w:p w:rsidR="008D3A68" w:rsidRDefault="008D3A68" w:rsidP="008D3A68">
      <w:pPr>
        <w:pStyle w:val="ListParagraph"/>
        <w:numPr>
          <w:ilvl w:val="0"/>
          <w:numId w:val="2"/>
        </w:numPr>
      </w:pPr>
      <w:r>
        <w:t>Aliquot water</w:t>
      </w:r>
      <w:ins w:id="11" w:author="Caroline Williams" w:date="2013-06-27T08:01:00Z">
        <w:r w:rsidR="009A30B5">
          <w:t>, methanol</w:t>
        </w:r>
      </w:ins>
      <w:r>
        <w:t xml:space="preserve"> and chloroform in small portions into beakers (if all is not used, put in waste beaker)</w:t>
      </w:r>
    </w:p>
    <w:p w:rsidR="008D3A68" w:rsidRDefault="008D3A68" w:rsidP="008D3A68">
      <w:pPr>
        <w:pStyle w:val="ListParagraph"/>
        <w:numPr>
          <w:ilvl w:val="0"/>
          <w:numId w:val="2"/>
        </w:numPr>
      </w:pPr>
      <w:r>
        <w:t>Get ice bucket for vials to go into</w:t>
      </w:r>
    </w:p>
    <w:p w:rsidR="008D3A68" w:rsidRDefault="008D3A68" w:rsidP="008D3A68">
      <w:pPr>
        <w:ind w:left="720"/>
      </w:pPr>
      <w:r>
        <w:t>Performing the extraction</w:t>
      </w:r>
    </w:p>
    <w:p w:rsidR="008D3A68" w:rsidRDefault="008D3A68" w:rsidP="008D3A68">
      <w:pPr>
        <w:pStyle w:val="ListParagraph"/>
        <w:numPr>
          <w:ilvl w:val="0"/>
          <w:numId w:val="3"/>
        </w:numPr>
      </w:pPr>
      <w:r>
        <w:t xml:space="preserve">Prepare glass </w:t>
      </w:r>
      <w:del w:id="12" w:author="Caroline Williams" w:date="2013-06-27T08:01:00Z">
        <w:r w:rsidDel="009A30B5">
          <w:delText xml:space="preserve">vials </w:delText>
        </w:r>
      </w:del>
      <w:ins w:id="13" w:author="Caroline Williams" w:date="2013-06-27T08:01:00Z">
        <w:r w:rsidR="009A30B5">
          <w:t xml:space="preserve">test tubes </w:t>
        </w:r>
      </w:ins>
      <w:r>
        <w:t>with nonpolar solvents</w:t>
      </w:r>
    </w:p>
    <w:p w:rsidR="008D3A68" w:rsidRDefault="008D3A68" w:rsidP="008D3A68">
      <w:pPr>
        <w:pStyle w:val="ListParagraph"/>
        <w:numPr>
          <w:ilvl w:val="1"/>
          <w:numId w:val="3"/>
        </w:numPr>
      </w:pPr>
      <w:r>
        <w:t xml:space="preserve">In each </w:t>
      </w:r>
      <w:del w:id="14" w:author="Caroline Williams" w:date="2013-06-27T08:01:00Z">
        <w:r w:rsidDel="009A30B5">
          <w:delText xml:space="preserve">glass </w:delText>
        </w:r>
      </w:del>
      <w:ins w:id="15" w:author="Caroline Williams" w:date="2013-06-27T08:01:00Z">
        <w:r w:rsidR="009A30B5">
          <w:t xml:space="preserve">test tube </w:t>
        </w:r>
      </w:ins>
      <w:r>
        <w:t>add 1mL CHCl</w:t>
      </w:r>
      <w:r>
        <w:rPr>
          <w:vertAlign w:val="subscript"/>
        </w:rPr>
        <w:t>3</w:t>
      </w:r>
      <w:r>
        <w:t xml:space="preserve"> and 0.5mL H</w:t>
      </w:r>
      <w:r>
        <w:rPr>
          <w:vertAlign w:val="subscript"/>
        </w:rPr>
        <w:t>2</w:t>
      </w:r>
      <w:r>
        <w:t>0</w:t>
      </w:r>
    </w:p>
    <w:p w:rsidR="008D3A68" w:rsidRDefault="008D3A68" w:rsidP="008D3A68">
      <w:pPr>
        <w:pStyle w:val="ListParagraph"/>
        <w:numPr>
          <w:ilvl w:val="0"/>
          <w:numId w:val="3"/>
        </w:numPr>
      </w:pPr>
      <w:r>
        <w:t>Bead beat dried flies for 20 seconds at speed 4</w:t>
      </w:r>
    </w:p>
    <w:p w:rsidR="008D3A68" w:rsidRDefault="00575FB2" w:rsidP="00575FB2">
      <w:pPr>
        <w:pStyle w:val="ListParagraph"/>
        <w:numPr>
          <w:ilvl w:val="1"/>
          <w:numId w:val="3"/>
        </w:numPr>
      </w:pPr>
      <w:r>
        <w:t xml:space="preserve">Using bead beater, load samples ensuring all are evenly spaced </w:t>
      </w:r>
    </w:p>
    <w:p w:rsidR="00575FB2" w:rsidRDefault="00575FB2" w:rsidP="00575FB2">
      <w:pPr>
        <w:pStyle w:val="ListParagraph"/>
        <w:numPr>
          <w:ilvl w:val="1"/>
          <w:numId w:val="3"/>
        </w:numPr>
      </w:pPr>
      <w:r>
        <w:t>Be sure to evenly tighten the silver knobs</w:t>
      </w:r>
    </w:p>
    <w:p w:rsidR="00575FB2" w:rsidRPr="00575FB2" w:rsidRDefault="00575FB2" w:rsidP="00575FB2">
      <w:pPr>
        <w:pStyle w:val="ListParagraph"/>
        <w:numPr>
          <w:ilvl w:val="1"/>
          <w:numId w:val="3"/>
        </w:numPr>
      </w:pPr>
      <w:r>
        <w:t xml:space="preserve">Close lid and adjust time and speed if needed, and </w:t>
      </w:r>
      <w:r w:rsidRPr="00E404FF">
        <w:t>pres</w:t>
      </w:r>
      <w:r w:rsidR="00E404FF" w:rsidRPr="00E404FF">
        <w:t>s run</w:t>
      </w:r>
    </w:p>
    <w:p w:rsidR="00575FB2" w:rsidRDefault="00575FB2" w:rsidP="00575FB2">
      <w:pPr>
        <w:pStyle w:val="ListParagraph"/>
        <w:numPr>
          <w:ilvl w:val="0"/>
          <w:numId w:val="3"/>
        </w:numPr>
      </w:pPr>
      <w:r>
        <w:t>Add polar solvents to lyophilized flies in bead beating tube</w:t>
      </w:r>
    </w:p>
    <w:p w:rsidR="00575FB2" w:rsidRDefault="00575FB2" w:rsidP="00575FB2">
      <w:pPr>
        <w:pStyle w:val="ListParagraph"/>
        <w:numPr>
          <w:ilvl w:val="1"/>
          <w:numId w:val="3"/>
        </w:numPr>
      </w:pPr>
      <w:r>
        <w:t xml:space="preserve">1mL </w:t>
      </w:r>
      <w:proofErr w:type="spellStart"/>
      <w:r>
        <w:t>MeOH</w:t>
      </w:r>
      <w:proofErr w:type="spellEnd"/>
      <w:ins w:id="16" w:author="Caroline Williams" w:date="2013-06-27T08:02:00Z">
        <w:r w:rsidR="009A30B5">
          <w:t xml:space="preserve"> </w:t>
        </w:r>
      </w:ins>
      <w:del w:id="17" w:author="Caroline Williams" w:date="2013-06-27T08:02:00Z">
        <w:r w:rsidDel="009A30B5">
          <w:delText xml:space="preserve"> </w:delText>
        </w:r>
      </w:del>
      <w:r>
        <w:t>and 0.4mL H</w:t>
      </w:r>
      <w:r>
        <w:rPr>
          <w:vertAlign w:val="subscript"/>
        </w:rPr>
        <w:t>2</w:t>
      </w:r>
      <w:r>
        <w:t>0</w:t>
      </w:r>
    </w:p>
    <w:p w:rsidR="0059412D" w:rsidRDefault="0059412D" w:rsidP="00575FB2">
      <w:pPr>
        <w:pStyle w:val="ListParagraph"/>
        <w:numPr>
          <w:ilvl w:val="1"/>
          <w:numId w:val="3"/>
        </w:numPr>
      </w:pPr>
      <w:r>
        <w:t xml:space="preserve">MeOH goes in first </w:t>
      </w:r>
      <w:ins w:id="18" w:author="Caroline Williams" w:date="2013-06-27T08:02:00Z">
        <w:r w:rsidR="009A30B5">
          <w:t>(do this very quickly after bead beating to stop enzyme activity)</w:t>
        </w:r>
      </w:ins>
    </w:p>
    <w:p w:rsidR="00575FB2" w:rsidRDefault="00575FB2" w:rsidP="00575FB2">
      <w:pPr>
        <w:pStyle w:val="ListParagraph"/>
        <w:numPr>
          <w:ilvl w:val="0"/>
          <w:numId w:val="3"/>
        </w:numPr>
      </w:pPr>
      <w:r>
        <w:t>Bead beat for 20 seconds at speed 5</w:t>
      </w:r>
    </w:p>
    <w:p w:rsidR="00575FB2" w:rsidRDefault="00575FB2" w:rsidP="00575FB2">
      <w:pPr>
        <w:pStyle w:val="ListParagraph"/>
        <w:numPr>
          <w:ilvl w:val="0"/>
          <w:numId w:val="3"/>
        </w:numPr>
      </w:pPr>
      <w:r>
        <w:t>Add polar solvent/fly mixture to nonpolar solvents in glass vial</w:t>
      </w:r>
    </w:p>
    <w:p w:rsidR="00575FB2" w:rsidRDefault="00575FB2" w:rsidP="00575FB2">
      <w:pPr>
        <w:pStyle w:val="ListParagraph"/>
        <w:numPr>
          <w:ilvl w:val="0"/>
          <w:numId w:val="3"/>
        </w:numPr>
      </w:pPr>
      <w:r>
        <w:t>Vortex for 30 seconds</w:t>
      </w:r>
    </w:p>
    <w:p w:rsidR="00575FB2" w:rsidRDefault="00575FB2" w:rsidP="00575FB2">
      <w:pPr>
        <w:pStyle w:val="ListParagraph"/>
        <w:numPr>
          <w:ilvl w:val="1"/>
          <w:numId w:val="3"/>
        </w:numPr>
      </w:pPr>
      <w:r>
        <w:t xml:space="preserve">Always keep glass </w:t>
      </w:r>
      <w:del w:id="19" w:author="Caroline Williams" w:date="2013-06-27T08:02:00Z">
        <w:r w:rsidDel="009A30B5">
          <w:delText xml:space="preserve">vials </w:delText>
        </w:r>
      </w:del>
      <w:ins w:id="20" w:author="Caroline Williams" w:date="2013-06-27T08:02:00Z">
        <w:r w:rsidR="009A30B5">
          <w:t xml:space="preserve">test tubes </w:t>
        </w:r>
      </w:ins>
      <w:r>
        <w:t>on ice when not in use</w:t>
      </w:r>
    </w:p>
    <w:p w:rsidR="00575FB2" w:rsidRDefault="0059412D" w:rsidP="00575FB2">
      <w:pPr>
        <w:pStyle w:val="ListParagraph"/>
        <w:numPr>
          <w:ilvl w:val="0"/>
          <w:numId w:val="3"/>
        </w:numPr>
      </w:pPr>
      <w:r>
        <w:t>In the ice bucket put on shaker for 10 minutes</w:t>
      </w:r>
    </w:p>
    <w:p w:rsidR="0059412D" w:rsidRDefault="0059412D" w:rsidP="00575FB2">
      <w:pPr>
        <w:pStyle w:val="ListParagraph"/>
        <w:numPr>
          <w:ilvl w:val="0"/>
          <w:numId w:val="3"/>
        </w:numPr>
      </w:pPr>
      <w:r>
        <w:t>Centrifuge at 2000xg at 4C for 5 minutes</w:t>
      </w:r>
    </w:p>
    <w:p w:rsidR="0059412D" w:rsidRDefault="0059412D" w:rsidP="0059412D">
      <w:pPr>
        <w:pStyle w:val="ListParagraph"/>
        <w:numPr>
          <w:ilvl w:val="1"/>
          <w:numId w:val="3"/>
        </w:numPr>
      </w:pPr>
      <w:r>
        <w:t>Settings should be adjusted in preparation step when turning on centrifuge</w:t>
      </w:r>
    </w:p>
    <w:p w:rsidR="0059412D" w:rsidRDefault="0059412D" w:rsidP="0059412D">
      <w:pPr>
        <w:pStyle w:val="ListParagraph"/>
        <w:numPr>
          <w:ilvl w:val="1"/>
          <w:numId w:val="3"/>
        </w:numPr>
      </w:pPr>
      <w:r>
        <w:t>Be sure it is set to rcf</w:t>
      </w:r>
    </w:p>
    <w:p w:rsidR="0059412D" w:rsidRDefault="0059412D" w:rsidP="0059412D">
      <w:pPr>
        <w:pStyle w:val="ListParagraph"/>
        <w:numPr>
          <w:ilvl w:val="0"/>
          <w:numId w:val="3"/>
        </w:numPr>
      </w:pPr>
      <w:r>
        <w:t xml:space="preserve">Remove upper polar phase and place in second set of pre-weighed and labeled microcentrifuge tube </w:t>
      </w:r>
    </w:p>
    <w:p w:rsidR="0059412D" w:rsidRDefault="0059412D" w:rsidP="0059412D">
      <w:pPr>
        <w:pStyle w:val="ListParagraph"/>
        <w:numPr>
          <w:ilvl w:val="1"/>
          <w:numId w:val="3"/>
        </w:numPr>
      </w:pPr>
      <w:r>
        <w:t>Use disposable Pasteur pipets</w:t>
      </w:r>
    </w:p>
    <w:p w:rsidR="00025B75" w:rsidRDefault="00025B75" w:rsidP="00025B75">
      <w:pPr>
        <w:pStyle w:val="ListParagraph"/>
        <w:numPr>
          <w:ilvl w:val="0"/>
          <w:numId w:val="3"/>
        </w:numPr>
      </w:pPr>
      <w:r>
        <w:t>Freeze at 80°C if not ready to centrivap</w:t>
      </w:r>
    </w:p>
    <w:p w:rsidR="00025B75" w:rsidRDefault="00025B75" w:rsidP="00025B75">
      <w:pPr>
        <w:pStyle w:val="ListParagraph"/>
        <w:numPr>
          <w:ilvl w:val="0"/>
          <w:numId w:val="3"/>
        </w:numPr>
      </w:pPr>
      <w:r>
        <w:t>Centrivap until dry</w:t>
      </w:r>
    </w:p>
    <w:p w:rsidR="00025B75" w:rsidRDefault="00025B75" w:rsidP="00025B75">
      <w:pPr>
        <w:pStyle w:val="ListParagraph"/>
        <w:numPr>
          <w:ilvl w:val="0"/>
          <w:numId w:val="3"/>
        </w:numPr>
      </w:pPr>
      <w:r>
        <w:t>Weigh to get dry metabolites</w:t>
      </w:r>
    </w:p>
    <w:p w:rsidR="00025B75" w:rsidRDefault="00025B75" w:rsidP="00025B75">
      <w:pPr>
        <w:pStyle w:val="ListParagraph"/>
        <w:numPr>
          <w:ilvl w:val="0"/>
          <w:numId w:val="3"/>
        </w:numPr>
      </w:pPr>
      <w:r>
        <w:t xml:space="preserve">Rehydrate with 620µL </w:t>
      </w:r>
      <w:r w:rsidR="00576712">
        <w:t>0.1M sodium phosphate buffer (pH 7.3)</w:t>
      </w:r>
    </w:p>
    <w:p w:rsidR="00576712" w:rsidRDefault="00576712" w:rsidP="00025B75">
      <w:pPr>
        <w:pStyle w:val="ListParagraph"/>
        <w:numPr>
          <w:ilvl w:val="0"/>
          <w:numId w:val="3"/>
        </w:numPr>
      </w:pPr>
      <w:r>
        <w:t>Vortex for 30 seconds</w:t>
      </w:r>
    </w:p>
    <w:p w:rsidR="00576712" w:rsidRDefault="00576712" w:rsidP="00025B75">
      <w:pPr>
        <w:pStyle w:val="ListParagraph"/>
        <w:numPr>
          <w:ilvl w:val="0"/>
          <w:numId w:val="3"/>
        </w:numPr>
      </w:pPr>
      <w:r>
        <w:t>Centrifuge 10000rpm for 5 minutes at 4C</w:t>
      </w:r>
    </w:p>
    <w:p w:rsidR="00576712" w:rsidRDefault="00576712" w:rsidP="00025B75">
      <w:pPr>
        <w:pStyle w:val="ListParagraph"/>
        <w:numPr>
          <w:ilvl w:val="0"/>
          <w:numId w:val="3"/>
        </w:numPr>
      </w:pPr>
      <w:r>
        <w:t>Transfer 600µL to labeled NMR tube</w:t>
      </w:r>
    </w:p>
    <w:p w:rsidR="00576712" w:rsidRDefault="00576712" w:rsidP="00025B75">
      <w:pPr>
        <w:pStyle w:val="ListParagraph"/>
        <w:numPr>
          <w:ilvl w:val="0"/>
          <w:numId w:val="3"/>
        </w:numPr>
      </w:pPr>
      <w:r>
        <w:lastRenderedPageBreak/>
        <w:t>Save bottom, nonpolar layer in small glass (pre-weighed and labeled) vial and freeze at 80C</w:t>
      </w:r>
    </w:p>
    <w:p w:rsidR="00576712" w:rsidRDefault="00576712" w:rsidP="00025B75">
      <w:pPr>
        <w:pStyle w:val="ListParagraph"/>
        <w:numPr>
          <w:ilvl w:val="0"/>
          <w:numId w:val="3"/>
        </w:numPr>
      </w:pPr>
      <w:r>
        <w:t>Dry under stream of N2 gas until dry- weigh to get dry metabolites</w:t>
      </w:r>
    </w:p>
    <w:p w:rsidR="00576712" w:rsidRDefault="00576712" w:rsidP="00025B75">
      <w:pPr>
        <w:pStyle w:val="ListParagraph"/>
        <w:numPr>
          <w:ilvl w:val="0"/>
          <w:numId w:val="3"/>
        </w:numPr>
      </w:pPr>
      <w:r>
        <w:t>Rehydrate with 620µL deuterated chloroform</w:t>
      </w:r>
    </w:p>
    <w:p w:rsidR="00576712" w:rsidRDefault="00576712" w:rsidP="00025B75">
      <w:pPr>
        <w:pStyle w:val="ListParagraph"/>
        <w:numPr>
          <w:ilvl w:val="0"/>
          <w:numId w:val="3"/>
        </w:numPr>
      </w:pPr>
      <w:r>
        <w:t>Transfer 600µL to labeled NMR tube</w:t>
      </w:r>
    </w:p>
    <w:p w:rsidR="0059412D" w:rsidRDefault="0059412D" w:rsidP="0059412D">
      <w:pPr>
        <w:pStyle w:val="ListParagraph"/>
        <w:ind w:left="2160"/>
      </w:pPr>
    </w:p>
    <w:p w:rsidR="008D3A68" w:rsidRDefault="008D3A68"/>
    <w:sectPr w:rsidR="008D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Caroline Williams" w:date="2013-06-27T07:59:00Z" w:initials="CW">
    <w:p w:rsidR="00BA442C" w:rsidRDefault="00BA442C">
      <w:pPr>
        <w:pStyle w:val="CommentText"/>
      </w:pPr>
      <w:r>
        <w:rPr>
          <w:rStyle w:val="CommentReference"/>
        </w:rPr>
        <w:annotationRef/>
      </w:r>
      <w:r>
        <w:t xml:space="preserve">Your samples are already in the tubes, so all you need to do here is make sure you have weighed them after </w:t>
      </w:r>
      <w:proofErr w:type="spellStart"/>
      <w:r>
        <w:t>lyophilisation</w:t>
      </w:r>
      <w:proofErr w:type="spellEnd"/>
      <w:r>
        <w:t xml:space="preserve"> to get the dry mass.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8BE3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E36F"/>
      </v:shape>
    </w:pict>
  </w:numPicBullet>
  <w:abstractNum w:abstractNumId="0">
    <w:nsid w:val="2AD31B23"/>
    <w:multiLevelType w:val="hybridMultilevel"/>
    <w:tmpl w:val="7DBC112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124186"/>
    <w:multiLevelType w:val="hybridMultilevel"/>
    <w:tmpl w:val="AEE88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55808"/>
    <w:multiLevelType w:val="hybridMultilevel"/>
    <w:tmpl w:val="D62E2D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ine Williams">
    <w15:presenceInfo w15:providerId="Windows Live" w15:userId="8dd00645473093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68"/>
    <w:rsid w:val="00025B75"/>
    <w:rsid w:val="0011090D"/>
    <w:rsid w:val="001E3706"/>
    <w:rsid w:val="00226FDF"/>
    <w:rsid w:val="00575FB2"/>
    <w:rsid w:val="00576712"/>
    <w:rsid w:val="0059412D"/>
    <w:rsid w:val="008406DD"/>
    <w:rsid w:val="00875C16"/>
    <w:rsid w:val="008D3A68"/>
    <w:rsid w:val="009A30B5"/>
    <w:rsid w:val="00BA442C"/>
    <w:rsid w:val="00CA35A3"/>
    <w:rsid w:val="00E404FF"/>
    <w:rsid w:val="00F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13D44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44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2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44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6B2-C11E-3E4F-9108-20198CFF9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IFAS Entomology &amp; Nematology</dc:creator>
  <cp:lastModifiedBy>James Brown</cp:lastModifiedBy>
  <cp:revision>2</cp:revision>
  <dcterms:created xsi:type="dcterms:W3CDTF">2016-08-02T15:50:00Z</dcterms:created>
  <dcterms:modified xsi:type="dcterms:W3CDTF">2016-08-02T15:50:00Z</dcterms:modified>
</cp:coreProperties>
</file>